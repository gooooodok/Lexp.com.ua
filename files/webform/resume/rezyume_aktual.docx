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F0" w:rsidRDefault="00D279B2" w:rsidP="00457D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Костина Юлия </w:t>
      </w:r>
      <w:r w:rsidR="00BB2636" w:rsidRPr="00C649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Сергеевна</w:t>
      </w:r>
    </w:p>
    <w:p w:rsidR="00457DF0" w:rsidRDefault="00457DF0" w:rsidP="00457DF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457DF0" w:rsidRPr="001A232C" w:rsidRDefault="001A232C" w:rsidP="00457DF0">
      <w:pPr>
        <w:tabs>
          <w:tab w:val="right" w:pos="935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52575" cy="1998097"/>
            <wp:effectExtent l="19050" t="0" r="9525" b="0"/>
            <wp:docPr id="11" name="Рисунок 7" descr="C:\Users\юля\AppData\Local\Microsoft\Windows\Temporary Internet Files\Content.Word\юля фото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юля\AppData\Local\Microsoft\Windows\Temporary Internet Files\Content.Word\юля фото 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9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7D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57DF0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39630  г. Кременчуг</w:t>
      </w:r>
    </w:p>
    <w:p w:rsidR="00457DF0" w:rsidRPr="001A232C" w:rsidRDefault="00457DF0" w:rsidP="00457DF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ул. 50 лет СССР, дом 31/57</w:t>
      </w:r>
    </w:p>
    <w:p w:rsidR="00457DF0" w:rsidRPr="001A232C" w:rsidRDefault="001A232C" w:rsidP="001A23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3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</w:t>
      </w:r>
      <w:r w:rsidRPr="003B5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57DF0" w:rsidRPr="003B5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57DF0" w:rsidRPr="00B1452B">
        <w:rPr>
          <w:rFonts w:ascii="Times New Roman" w:eastAsia="Times New Roman" w:hAnsi="Times New Roman" w:cs="Times New Roman"/>
          <w:sz w:val="28"/>
          <w:szCs w:val="28"/>
          <w:lang w:eastAsia="ru-RU"/>
        </w:rPr>
        <w:t>(066) 397-05-22</w:t>
      </w:r>
    </w:p>
    <w:p w:rsidR="001A232C" w:rsidRPr="005A674B" w:rsidRDefault="001A232C" w:rsidP="001A23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</w:t>
      </w:r>
      <w:r w:rsidRPr="00B1452B">
        <w:rPr>
          <w:rFonts w:ascii="Times New Roman" w:eastAsia="Times New Roman" w:hAnsi="Times New Roman" w:cs="Times New Roman"/>
          <w:sz w:val="28"/>
          <w:szCs w:val="28"/>
          <w:lang w:eastAsia="ru-RU"/>
        </w:rPr>
        <w:t>.  (06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5A674B" w:rsidRPr="00B145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5A674B">
        <w:rPr>
          <w:rFonts w:ascii="Times New Roman" w:eastAsia="Times New Roman" w:hAnsi="Times New Roman" w:cs="Times New Roman"/>
          <w:sz w:val="28"/>
          <w:szCs w:val="28"/>
          <w:lang w:eastAsia="ru-RU"/>
        </w:rPr>
        <w:t>949</w:t>
      </w:r>
      <w:r w:rsidR="005A674B" w:rsidRPr="00B145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5A674B">
        <w:rPr>
          <w:rFonts w:ascii="Times New Roman" w:eastAsia="Times New Roman" w:hAnsi="Times New Roman" w:cs="Times New Roman"/>
          <w:sz w:val="28"/>
          <w:szCs w:val="28"/>
          <w:lang w:eastAsia="ru-RU"/>
        </w:rPr>
        <w:t>96</w:t>
      </w:r>
      <w:r w:rsidR="005A674B" w:rsidRPr="00B145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5A674B">
        <w:rPr>
          <w:rFonts w:ascii="Times New Roman" w:eastAsia="Times New Roman" w:hAnsi="Times New Roman" w:cs="Times New Roman"/>
          <w:sz w:val="28"/>
          <w:szCs w:val="28"/>
          <w:lang w:eastAsia="ru-RU"/>
        </w:rPr>
        <w:t>54</w:t>
      </w:r>
    </w:p>
    <w:p w:rsidR="00BB2636" w:rsidRPr="007359A8" w:rsidRDefault="00457DF0" w:rsidP="0080388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A2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7359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1A2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proofErr w:type="gramEnd"/>
      <w:r w:rsidRPr="007359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1A2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julia</w:t>
      </w:r>
      <w:r w:rsidRPr="007359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8080.80@</w:t>
      </w:r>
      <w:r w:rsidRPr="001A2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7359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A2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</w:p>
    <w:p w:rsidR="005D3844" w:rsidRPr="007359A8" w:rsidRDefault="00BB2636" w:rsidP="00803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359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</w:p>
    <w:p w:rsidR="00C649F4" w:rsidRPr="007359A8" w:rsidRDefault="00BB2636" w:rsidP="00C64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59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</w:t>
      </w:r>
      <w:r w:rsidR="00E25181" w:rsidRPr="007359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</w:t>
      </w:r>
      <w:r w:rsidR="00D1734B" w:rsidRPr="007359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</w:t>
      </w:r>
      <w:r w:rsidR="00E25181" w:rsidRPr="007359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</w:p>
    <w:p w:rsidR="00C649F4" w:rsidRPr="007359A8" w:rsidRDefault="00FA5FD7" w:rsidP="00FA5F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</w:pPr>
      <w:r w:rsidRPr="00FA5FD7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АНКЕТА</w:t>
      </w:r>
    </w:p>
    <w:p w:rsidR="00FA5FD7" w:rsidRPr="007359A8" w:rsidRDefault="00FA5FD7" w:rsidP="00C64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A5FD7" w:rsidRPr="007359A8" w:rsidRDefault="007359A8" w:rsidP="00C64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Вакансии</w:t>
      </w:r>
      <w:r w:rsidRPr="007359A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 w:rsidR="00C56693">
        <w:rPr>
          <w:rFonts w:ascii="Times New Roman" w:eastAsia="Times New Roman" w:hAnsi="Times New Roman" w:cs="Times New Roman"/>
          <w:sz w:val="32"/>
          <w:szCs w:val="32"/>
          <w:lang w:eastAsia="ru-RU"/>
        </w:rPr>
        <w:t>кассир-эксперт, заведующая отделений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г.Кременчуг</w:t>
      </w:r>
    </w:p>
    <w:p w:rsidR="00C649F4" w:rsidRPr="00C649F4" w:rsidRDefault="00C649F4" w:rsidP="00C64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47625"/>
            <wp:effectExtent l="19050" t="0" r="0" b="0"/>
            <wp:docPr id="1" name="Рисунок 1" descr="http://web-resume.com.ua/imagesred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-resume.com.ua/imagesred/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4B" w:rsidRDefault="00D1734B" w:rsidP="00C649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Образование.</w:t>
      </w:r>
    </w:p>
    <w:p w:rsidR="00C649F4" w:rsidRPr="00C649F4" w:rsidRDefault="00521643" w:rsidP="00C649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Менеджер-экономист, эколог</w:t>
      </w:r>
    </w:p>
    <w:p w:rsidR="00C649F4" w:rsidRPr="00C649F4" w:rsidRDefault="00C649F4" w:rsidP="00C649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49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КВАЛИФИКАЦИЯ</w:t>
      </w:r>
    </w:p>
    <w:p w:rsidR="00C649F4" w:rsidRPr="001A232C" w:rsidRDefault="00521643" w:rsidP="00C64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Квалификация магистр экологии, преподаватель высших университетов и высших учебных учреждений. </w:t>
      </w:r>
      <w:r w:rsidR="00BC7260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Присвоена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квалификация специалиста менеджер-экономист.</w:t>
      </w:r>
    </w:p>
    <w:p w:rsidR="00C649F4" w:rsidRPr="00C649F4" w:rsidRDefault="00C649F4" w:rsidP="00C649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49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ЛИЧНЫЕ ДАННЫЕ</w:t>
      </w:r>
    </w:p>
    <w:p w:rsidR="00C649F4" w:rsidRPr="001A232C" w:rsidRDefault="00521643" w:rsidP="00C649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Д.р. 28 сентября</w:t>
      </w:r>
      <w:r w:rsidR="00BC7260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1980 г.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649F4" w:rsidRPr="001A232C" w:rsidRDefault="00C649F4" w:rsidP="00C649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Замужем, детей нет</w:t>
      </w:r>
    </w:p>
    <w:p w:rsidR="00C649F4" w:rsidRPr="00C649F4" w:rsidRDefault="00C649F4" w:rsidP="00C649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49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ОПЫТ РАБОТЫ</w:t>
      </w:r>
      <w:bookmarkStart w:id="0" w:name="opit"/>
      <w:bookmarkEnd w:id="0"/>
    </w:p>
    <w:p w:rsidR="00C649F4" w:rsidRPr="001A232C" w:rsidRDefault="005D3844" w:rsidP="00C64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06</w:t>
      </w:r>
      <w:r w:rsidR="00BC7260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.2002</w:t>
      </w:r>
      <w:r w:rsidR="00124069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0AFC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24069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08.</w:t>
      </w:r>
      <w:r w:rsidR="00BC7260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2004</w:t>
      </w:r>
      <w:r w:rsidR="00124069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C0AFC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="00BC7260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«Торговый дом</w:t>
      </w:r>
      <w:r w:rsidR="00E25181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E25181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Промтрактор</w:t>
      </w:r>
      <w:r w:rsid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25181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proofErr w:type="spellEnd"/>
      <w:r w:rsidR="00E25181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Украина» г. </w:t>
      </w:r>
      <w:r w:rsidR="00BC7260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Кременчуг.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C7260" w:rsidRPr="001A23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Помощник руководителя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649F4" w:rsidRPr="001A232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Должностные обязанности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834D58" w:rsidRPr="001A232C" w:rsidRDefault="00834D58" w:rsidP="00834D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Принимать телефонные звонки и посетителей в приемной офиса. </w:t>
      </w:r>
    </w:p>
    <w:p w:rsidR="00834D58" w:rsidRPr="001A232C" w:rsidRDefault="00834D58" w:rsidP="00834D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Переадресовывать входящие и управлять исходящими телефонными звонками, принимать и отправлять факсы, записывать сообщения для сотрудников. </w:t>
      </w:r>
    </w:p>
    <w:p w:rsidR="00834D58" w:rsidRPr="001A232C" w:rsidRDefault="00834D58" w:rsidP="00834D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Обрабатывать входящую и исходящую корреспонденцию (принимать, регистрировать, переадресовывать). </w:t>
      </w:r>
    </w:p>
    <w:p w:rsidR="00834D58" w:rsidRPr="001A232C" w:rsidRDefault="00834D58" w:rsidP="00834D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Вести архив документов, писем, газет, информационных материалов. </w:t>
      </w:r>
    </w:p>
    <w:p w:rsidR="00834D58" w:rsidRPr="001A232C" w:rsidRDefault="00834D58" w:rsidP="00834D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Подготавливать и оформлять документацию, необходимую для организации работы компании. </w:t>
      </w:r>
    </w:p>
    <w:p w:rsidR="005D3844" w:rsidRPr="001A232C" w:rsidRDefault="005D3844" w:rsidP="00C64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9F4" w:rsidRPr="001A232C" w:rsidRDefault="005D3844" w:rsidP="00C64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09</w:t>
      </w:r>
      <w:r w:rsidR="00124069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.1999</w:t>
      </w:r>
      <w:r w:rsidR="00AC0AFC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="00124069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.1999 г. </w:t>
      </w:r>
      <w:r w:rsidR="00124069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24069" w:rsidRPr="001A2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OOO</w:t>
      </w:r>
      <w:r w:rsidR="00124069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0AFC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AC0AFC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Корад</w:t>
      </w:r>
      <w:proofErr w:type="spellEnd"/>
      <w:r w:rsidR="00AC0AFC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ЛТД»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К</w:t>
      </w:r>
      <w:r w:rsidR="00AC0AFC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ривой Рог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C0AFC" w:rsidRPr="001A23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Секретарь-машинист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649F4" w:rsidRPr="001A232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Должностные обязанности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C079B0" w:rsidRPr="001A232C" w:rsidRDefault="00C079B0" w:rsidP="00457DF0">
      <w:pPr>
        <w:pStyle w:val="a3"/>
        <w:numPr>
          <w:ilvl w:val="0"/>
          <w:numId w:val="3"/>
        </w:numPr>
        <w:rPr>
          <w:sz w:val="28"/>
          <w:szCs w:val="28"/>
        </w:rPr>
      </w:pPr>
      <w:r w:rsidRPr="001A232C">
        <w:rPr>
          <w:sz w:val="28"/>
          <w:szCs w:val="28"/>
        </w:rPr>
        <w:t>Выполняет технические функции по обеспечению и обслуживанию работы руководителя пр</w:t>
      </w:r>
      <w:r w:rsidR="005D3844" w:rsidRPr="001A232C">
        <w:rPr>
          <w:sz w:val="28"/>
          <w:szCs w:val="28"/>
        </w:rPr>
        <w:t>едприятия.</w:t>
      </w:r>
    </w:p>
    <w:p w:rsidR="00C079B0" w:rsidRPr="001A232C" w:rsidRDefault="00C079B0" w:rsidP="00C079B0">
      <w:pPr>
        <w:pStyle w:val="a3"/>
        <w:numPr>
          <w:ilvl w:val="0"/>
          <w:numId w:val="3"/>
        </w:numPr>
        <w:rPr>
          <w:sz w:val="28"/>
          <w:szCs w:val="28"/>
        </w:rPr>
      </w:pPr>
      <w:r w:rsidRPr="001A232C">
        <w:rPr>
          <w:sz w:val="28"/>
          <w:szCs w:val="28"/>
        </w:rPr>
        <w:t xml:space="preserve"> Организует телефонные переговоры руководителя.</w:t>
      </w:r>
    </w:p>
    <w:p w:rsidR="00C079B0" w:rsidRPr="001A232C" w:rsidRDefault="00C079B0" w:rsidP="00C079B0">
      <w:pPr>
        <w:pStyle w:val="a3"/>
        <w:numPr>
          <w:ilvl w:val="0"/>
          <w:numId w:val="3"/>
        </w:numPr>
        <w:rPr>
          <w:sz w:val="28"/>
          <w:szCs w:val="28"/>
        </w:rPr>
      </w:pPr>
      <w:r w:rsidRPr="001A232C">
        <w:rPr>
          <w:sz w:val="28"/>
          <w:szCs w:val="28"/>
        </w:rPr>
        <w:t>Осуществляет работу по подготовке заседаний и совещаний, проводимых руководителем (сбор необходимых материалов, оповещение участников о времени, месте, повестке дня заседания или совещания и их регистрация), ведет и оформляет протоколы.</w:t>
      </w:r>
    </w:p>
    <w:p w:rsidR="00C079B0" w:rsidRPr="001A232C" w:rsidRDefault="00C079B0" w:rsidP="00C079B0">
      <w:pPr>
        <w:pStyle w:val="a3"/>
        <w:numPr>
          <w:ilvl w:val="0"/>
          <w:numId w:val="3"/>
        </w:numPr>
        <w:rPr>
          <w:sz w:val="28"/>
          <w:szCs w:val="28"/>
        </w:rPr>
      </w:pPr>
      <w:r w:rsidRPr="001A232C">
        <w:rPr>
          <w:sz w:val="28"/>
          <w:szCs w:val="28"/>
        </w:rPr>
        <w:t>Ведет делопроизводство, принимает поступающую на имя руководителя корреспонденцию, осуществляет ее систематизацию в соответствии с принятым на предприятии порядком и передает ее после рассмотрения руководителем в подразделения или конкретным исполнителям для использования в процессе их работы либо подготовки ответа.</w:t>
      </w:r>
    </w:p>
    <w:p w:rsidR="00AC0AFC" w:rsidRPr="001A232C" w:rsidRDefault="005D3844" w:rsidP="00C64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06</w:t>
      </w:r>
      <w:r w:rsidR="00AC0AFC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.1999-09.1999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C0AFC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СП</w:t>
      </w:r>
      <w:r w:rsidR="00457DF0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АОЗТ «КСК» </w:t>
      </w:r>
      <w:r w:rsidR="00AC0AFC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Кривой Рог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649F4" w:rsidRPr="001A23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="00AC0AFC" w:rsidRPr="001A23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урьер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649F4" w:rsidRPr="001A232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Должностные обязанности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C0695" w:rsidRPr="001A232C" w:rsidRDefault="000C0695" w:rsidP="000C06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Symbol" w:cs="Times New Roman"/>
          <w:sz w:val="28"/>
          <w:szCs w:val="28"/>
          <w:lang w:eastAsia="ru-RU"/>
        </w:rPr>
        <w:lastRenderedPageBreak/>
        <w:t>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Доставлять по назначению деловые бумаги, пакеты, письма, книги и т.п. в соответствии с курьерским талоном и указаниями руководителя, а также их получение и доставка от других организаций. </w:t>
      </w:r>
    </w:p>
    <w:p w:rsidR="000C0695" w:rsidRPr="001A232C" w:rsidRDefault="000C0695" w:rsidP="000C06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Ежедневно отчитываться руководителю по курьерским талонам и устным поручениям о проделанной работе. </w:t>
      </w:r>
    </w:p>
    <w:p w:rsidR="00C649F4" w:rsidRPr="001A232C" w:rsidRDefault="00C649F4" w:rsidP="005D38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49F4" w:rsidRPr="00C649F4" w:rsidRDefault="00C649F4" w:rsidP="00C649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49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ОБРАЗОВАНИЕ</w:t>
      </w:r>
      <w:bookmarkStart w:id="1" w:name="edu"/>
      <w:bookmarkEnd w:id="1"/>
    </w:p>
    <w:p w:rsidR="00457DF0" w:rsidRPr="001A232C" w:rsidRDefault="00AC0AFC" w:rsidP="00AC0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Высшее.  КУЭИТУ, г. Кременчуг</w:t>
      </w:r>
    </w:p>
    <w:p w:rsidR="00AC0AFC" w:rsidRPr="001A232C" w:rsidRDefault="00C649F4" w:rsidP="00AC0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Специальность: </w:t>
      </w:r>
      <w:r w:rsidR="00AC0AFC" w:rsidRPr="001A23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Менеджер-экономист</w:t>
      </w:r>
      <w:r w:rsidR="00AC0AFC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C0AFC" w:rsidRPr="001A232C" w:rsidRDefault="00AC0AFC" w:rsidP="00AC0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Специальность: </w:t>
      </w:r>
      <w:r w:rsidRPr="001A23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Инженер-эколог</w:t>
      </w:r>
    </w:p>
    <w:p w:rsidR="00C649F4" w:rsidRPr="00C649F4" w:rsidRDefault="00C649F4" w:rsidP="00C649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49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РЕКОМЕНДАЦИИ</w:t>
      </w:r>
      <w:bookmarkStart w:id="2" w:name="cont"/>
      <w:bookmarkEnd w:id="2"/>
    </w:p>
    <w:p w:rsidR="00F43796" w:rsidRPr="001A232C" w:rsidRDefault="00AC0AFC" w:rsidP="00FA5F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Кузьменко</w:t>
      </w:r>
      <w:proofErr w:type="spellEnd"/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Александр Анатольевич</w:t>
      </w:r>
      <w:r w:rsidR="00C649F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директор  ООО «Торговый дом «</w:t>
      </w:r>
      <w:proofErr w:type="spellStart"/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Промтрактор</w:t>
      </w:r>
      <w:proofErr w:type="spellEnd"/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–сервис Украина»   тел. 050-381</w:t>
      </w:r>
      <w:r w:rsidR="00F43796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09-86</w:t>
      </w:r>
    </w:p>
    <w:p w:rsidR="001A232C" w:rsidRDefault="001A232C" w:rsidP="00F437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22630" w:rsidRDefault="00822630" w:rsidP="00F437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3796" w:rsidRPr="005A674B" w:rsidRDefault="00F43796" w:rsidP="00F437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74B">
        <w:rPr>
          <w:rFonts w:ascii="Times New Roman" w:eastAsia="Times New Roman" w:hAnsi="Times New Roman" w:cs="Times New Roman"/>
          <w:sz w:val="28"/>
          <w:szCs w:val="28"/>
          <w:lang w:eastAsia="ru-RU"/>
        </w:rPr>
        <w:t>01.06.2011-30.04.2014г.</w:t>
      </w:r>
    </w:p>
    <w:p w:rsidR="00F43796" w:rsidRPr="005A674B" w:rsidRDefault="00F43796" w:rsidP="00F437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A674B">
        <w:rPr>
          <w:rFonts w:ascii="Times New Roman" w:eastAsia="Times New Roman" w:hAnsi="Times New Roman" w:cs="Times New Roman"/>
          <w:sz w:val="28"/>
          <w:szCs w:val="28"/>
          <w:lang w:eastAsia="ru-RU"/>
        </w:rPr>
        <w:t>ПТ</w:t>
      </w:r>
      <w:proofErr w:type="gramEnd"/>
      <w:r w:rsidRPr="005A6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«Ломбард «УМКВ и Компания» </w:t>
      </w:r>
      <w:r w:rsidR="005A6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должности </w:t>
      </w:r>
      <w:r w:rsidRPr="005A6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кассир</w:t>
      </w:r>
      <w:r w:rsidR="005A674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A674B">
        <w:rPr>
          <w:rFonts w:ascii="Times New Roman" w:eastAsia="Times New Roman" w:hAnsi="Times New Roman" w:cs="Times New Roman"/>
          <w:sz w:val="28"/>
          <w:szCs w:val="28"/>
          <w:lang w:eastAsia="ru-RU"/>
        </w:rPr>
        <w:t>-эксперт</w:t>
      </w:r>
      <w:r w:rsidR="005A674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A674B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заведующая ломбардного отделения г.</w:t>
      </w:r>
      <w:r w:rsidR="00CB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674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Кременчуг.</w:t>
      </w:r>
    </w:p>
    <w:p w:rsidR="00F43796" w:rsidRPr="005A674B" w:rsidRDefault="00F43796" w:rsidP="00F437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74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обязанности</w:t>
      </w:r>
      <w:r w:rsidR="00591510" w:rsidRPr="005A67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43796" w:rsidRPr="005A674B" w:rsidRDefault="00F43796" w:rsidP="00F43796">
      <w:pPr>
        <w:pStyle w:val="a3"/>
        <w:rPr>
          <w:rStyle w:val="apple-converted-space"/>
          <w:color w:val="222222"/>
          <w:sz w:val="28"/>
          <w:szCs w:val="28"/>
        </w:rPr>
      </w:pPr>
      <w:r w:rsidRPr="005A674B">
        <w:rPr>
          <w:color w:val="222222"/>
          <w:sz w:val="28"/>
          <w:szCs w:val="28"/>
        </w:rPr>
        <w:t>Оформление и выдача денежных займов физическим лицам под залог ювелирных изделий из драгоценных металлов и драгоценных камней:</w:t>
      </w:r>
      <w:r w:rsidRPr="005A674B">
        <w:rPr>
          <w:rStyle w:val="apple-converted-space"/>
          <w:color w:val="222222"/>
          <w:sz w:val="28"/>
          <w:szCs w:val="28"/>
        </w:rPr>
        <w:t> </w:t>
      </w:r>
      <w:r w:rsidRPr="005A674B">
        <w:rPr>
          <w:color w:val="222222"/>
          <w:sz w:val="28"/>
          <w:szCs w:val="28"/>
        </w:rPr>
        <w:br/>
        <w:t>информационно</w:t>
      </w:r>
      <w:r w:rsidR="00CB7E3C">
        <w:rPr>
          <w:color w:val="222222"/>
          <w:sz w:val="28"/>
          <w:szCs w:val="28"/>
        </w:rPr>
        <w:t xml:space="preserve"> </w:t>
      </w:r>
      <w:r w:rsidRPr="005A674B">
        <w:rPr>
          <w:color w:val="222222"/>
          <w:sz w:val="28"/>
          <w:szCs w:val="28"/>
        </w:rPr>
        <w:t>-</w:t>
      </w:r>
      <w:r w:rsidR="00CB7E3C">
        <w:rPr>
          <w:color w:val="222222"/>
          <w:sz w:val="28"/>
          <w:szCs w:val="28"/>
        </w:rPr>
        <w:t xml:space="preserve"> </w:t>
      </w:r>
      <w:r w:rsidRPr="005A674B">
        <w:rPr>
          <w:color w:val="222222"/>
          <w:sz w:val="28"/>
          <w:szCs w:val="28"/>
        </w:rPr>
        <w:t>разъяснительная работа с клиентом;</w:t>
      </w:r>
      <w:r w:rsidRPr="005A674B">
        <w:rPr>
          <w:rStyle w:val="apple-converted-space"/>
          <w:color w:val="222222"/>
          <w:sz w:val="28"/>
          <w:szCs w:val="28"/>
        </w:rPr>
        <w:t> </w:t>
      </w:r>
      <w:r w:rsidRPr="005A674B">
        <w:rPr>
          <w:color w:val="222222"/>
          <w:sz w:val="28"/>
          <w:szCs w:val="28"/>
        </w:rPr>
        <w:br/>
        <w:t>работа с наличными денежными средствами;</w:t>
      </w:r>
      <w:r w:rsidRPr="005A674B">
        <w:rPr>
          <w:rStyle w:val="apple-converted-space"/>
          <w:color w:val="222222"/>
          <w:sz w:val="28"/>
          <w:szCs w:val="28"/>
        </w:rPr>
        <w:t> </w:t>
      </w:r>
      <w:r w:rsidRPr="005A674B">
        <w:rPr>
          <w:color w:val="222222"/>
          <w:sz w:val="28"/>
          <w:szCs w:val="28"/>
        </w:rPr>
        <w:br/>
        <w:t>ведение кассовой документации;</w:t>
      </w:r>
      <w:r w:rsidRPr="005A674B">
        <w:rPr>
          <w:rStyle w:val="apple-converted-space"/>
          <w:color w:val="222222"/>
          <w:sz w:val="28"/>
          <w:szCs w:val="28"/>
        </w:rPr>
        <w:t> </w:t>
      </w:r>
      <w:r w:rsidRPr="005A674B">
        <w:rPr>
          <w:color w:val="222222"/>
          <w:sz w:val="28"/>
          <w:szCs w:val="28"/>
        </w:rPr>
        <w:br/>
        <w:t>оценка ювелирных изделий и техники;</w:t>
      </w:r>
      <w:r w:rsidRPr="005A674B">
        <w:rPr>
          <w:rStyle w:val="apple-converted-space"/>
          <w:color w:val="222222"/>
          <w:sz w:val="28"/>
          <w:szCs w:val="28"/>
        </w:rPr>
        <w:t> </w:t>
      </w:r>
    </w:p>
    <w:p w:rsidR="00F43796" w:rsidRPr="005A674B" w:rsidRDefault="00F43796" w:rsidP="00F43796">
      <w:pPr>
        <w:pStyle w:val="a3"/>
        <w:rPr>
          <w:rStyle w:val="apple-converted-space"/>
          <w:color w:val="222222"/>
          <w:sz w:val="28"/>
          <w:szCs w:val="28"/>
        </w:rPr>
      </w:pPr>
      <w:r w:rsidRPr="005A674B">
        <w:rPr>
          <w:rStyle w:val="apple-converted-space"/>
          <w:color w:val="222222"/>
          <w:sz w:val="28"/>
          <w:szCs w:val="28"/>
        </w:rPr>
        <w:t>Получение и отправка почты, ведение финансового отчета и  отчета кассира, отправка драг</w:t>
      </w:r>
      <w:proofErr w:type="gramStart"/>
      <w:r w:rsidRPr="005A674B">
        <w:rPr>
          <w:rStyle w:val="apple-converted-space"/>
          <w:color w:val="222222"/>
          <w:sz w:val="28"/>
          <w:szCs w:val="28"/>
        </w:rPr>
        <w:t>.</w:t>
      </w:r>
      <w:proofErr w:type="gramEnd"/>
      <w:r w:rsidR="001A232C" w:rsidRPr="005A674B">
        <w:rPr>
          <w:rStyle w:val="apple-converted-space"/>
          <w:color w:val="222222"/>
          <w:sz w:val="28"/>
          <w:szCs w:val="28"/>
        </w:rPr>
        <w:t xml:space="preserve"> </w:t>
      </w:r>
      <w:proofErr w:type="gramStart"/>
      <w:r w:rsidRPr="005A674B">
        <w:rPr>
          <w:rStyle w:val="apple-converted-space"/>
          <w:color w:val="222222"/>
          <w:sz w:val="28"/>
          <w:szCs w:val="28"/>
        </w:rPr>
        <w:t>м</w:t>
      </w:r>
      <w:proofErr w:type="gramEnd"/>
      <w:r w:rsidRPr="005A674B">
        <w:rPr>
          <w:rStyle w:val="apple-converted-space"/>
          <w:color w:val="222222"/>
          <w:sz w:val="28"/>
          <w:szCs w:val="28"/>
        </w:rPr>
        <w:t>еталла,  техники, работа с банком (передача выручки,</w:t>
      </w:r>
      <w:r w:rsidR="001A232C" w:rsidRPr="005A674B">
        <w:rPr>
          <w:rStyle w:val="apple-converted-space"/>
          <w:color w:val="222222"/>
          <w:sz w:val="28"/>
          <w:szCs w:val="28"/>
        </w:rPr>
        <w:t xml:space="preserve"> </w:t>
      </w:r>
      <w:r w:rsidR="005A674B">
        <w:rPr>
          <w:rStyle w:val="apple-converted-space"/>
          <w:color w:val="222222"/>
          <w:sz w:val="28"/>
          <w:szCs w:val="28"/>
        </w:rPr>
        <w:t>получение денежных средств</w:t>
      </w:r>
      <w:r w:rsidRPr="005A674B">
        <w:rPr>
          <w:rStyle w:val="apple-converted-space"/>
          <w:color w:val="222222"/>
          <w:sz w:val="28"/>
          <w:szCs w:val="28"/>
        </w:rPr>
        <w:t>), составление графика,</w:t>
      </w:r>
      <w:r w:rsidR="001A232C" w:rsidRPr="005A674B">
        <w:rPr>
          <w:rStyle w:val="apple-converted-space"/>
          <w:color w:val="222222"/>
          <w:sz w:val="28"/>
          <w:szCs w:val="28"/>
        </w:rPr>
        <w:t xml:space="preserve"> </w:t>
      </w:r>
      <w:r w:rsidRPr="005A674B">
        <w:rPr>
          <w:rStyle w:val="apple-converted-space"/>
          <w:color w:val="222222"/>
          <w:sz w:val="28"/>
          <w:szCs w:val="28"/>
        </w:rPr>
        <w:t>табеля работы учетного времени.</w:t>
      </w:r>
    </w:p>
    <w:p w:rsidR="005A674B" w:rsidRDefault="005A674B" w:rsidP="005915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822630" w:rsidRDefault="00822630" w:rsidP="005915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591510" w:rsidRPr="00C649F4" w:rsidRDefault="00591510" w:rsidP="005915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49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РЕКОМЕНДАЦИИ</w:t>
      </w:r>
    </w:p>
    <w:p w:rsidR="00591510" w:rsidRPr="005A674B" w:rsidRDefault="00591510" w:rsidP="00F43796">
      <w:pPr>
        <w:pStyle w:val="a3"/>
        <w:rPr>
          <w:color w:val="222222"/>
          <w:sz w:val="28"/>
          <w:szCs w:val="28"/>
        </w:rPr>
      </w:pPr>
      <w:proofErr w:type="spellStart"/>
      <w:r w:rsidRPr="005A674B">
        <w:rPr>
          <w:color w:val="222222"/>
          <w:sz w:val="28"/>
          <w:szCs w:val="28"/>
        </w:rPr>
        <w:t>Мошковский</w:t>
      </w:r>
      <w:proofErr w:type="spellEnd"/>
      <w:r w:rsidRPr="005A674B">
        <w:rPr>
          <w:color w:val="222222"/>
          <w:sz w:val="28"/>
          <w:szCs w:val="28"/>
        </w:rPr>
        <w:t xml:space="preserve"> Сергей Леонидович – начальник службы безопасности</w:t>
      </w:r>
      <w:r w:rsidR="00FA5FD7" w:rsidRPr="005A674B">
        <w:rPr>
          <w:color w:val="222222"/>
          <w:sz w:val="28"/>
          <w:szCs w:val="28"/>
        </w:rPr>
        <w:t>.</w:t>
      </w:r>
    </w:p>
    <w:p w:rsidR="00591510" w:rsidRPr="005A674B" w:rsidRDefault="005A674B" w:rsidP="0059151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т</w:t>
      </w:r>
      <w:r w:rsidR="00591510" w:rsidRPr="005A674B">
        <w:rPr>
          <w:rFonts w:ascii="Times New Roman" w:hAnsi="Times New Roman" w:cs="Times New Roman"/>
          <w:color w:val="222222"/>
          <w:sz w:val="28"/>
          <w:szCs w:val="28"/>
        </w:rPr>
        <w:t xml:space="preserve">ел. </w:t>
      </w:r>
      <w:r w:rsidR="00591510" w:rsidRPr="005A674B">
        <w:rPr>
          <w:rFonts w:ascii="Times New Roman" w:hAnsi="Times New Roman" w:cs="Times New Roman"/>
          <w:sz w:val="28"/>
          <w:szCs w:val="28"/>
        </w:rPr>
        <w:t>067-235-41-01</w:t>
      </w:r>
    </w:p>
    <w:p w:rsidR="00F43796" w:rsidRPr="005A674B" w:rsidRDefault="00591510" w:rsidP="00591510">
      <w:pPr>
        <w:rPr>
          <w:sz w:val="28"/>
          <w:szCs w:val="28"/>
        </w:rPr>
      </w:pPr>
      <w:r w:rsidRPr="005A67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674B">
        <w:rPr>
          <w:rFonts w:ascii="Times New Roman" w:hAnsi="Times New Roman" w:cs="Times New Roman"/>
          <w:sz w:val="28"/>
          <w:szCs w:val="28"/>
        </w:rPr>
        <w:t>Имеется характеристика с прежнего места работы</w:t>
      </w:r>
      <w:r w:rsidRPr="005A674B">
        <w:rPr>
          <w:sz w:val="28"/>
          <w:szCs w:val="28"/>
        </w:rPr>
        <w:t>.</w:t>
      </w:r>
    </w:p>
    <w:p w:rsidR="00C649F4" w:rsidRPr="00C649F4" w:rsidRDefault="00C649F4" w:rsidP="00C649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49F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ДОПОЛНИТЕЛЬНЫЕ СВЕДЕНИЯ</w:t>
      </w:r>
      <w:bookmarkStart w:id="3" w:name="dop"/>
      <w:bookmarkEnd w:id="3"/>
    </w:p>
    <w:p w:rsidR="00C649F4" w:rsidRPr="001A232C" w:rsidRDefault="00C649F4" w:rsidP="00C649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Личные качества: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Коммуникабельная</w:t>
      </w:r>
      <w:proofErr w:type="gramEnd"/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исполнительная, честная, со всей серьезностью отношусь к выполнению работы, возложенных задач, психологически устойчива к стрессам.</w:t>
      </w:r>
    </w:p>
    <w:p w:rsidR="00C649F4" w:rsidRPr="001A232C" w:rsidRDefault="00C649F4" w:rsidP="00C649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3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Знание </w:t>
      </w:r>
      <w:r w:rsidR="00AC0AFC" w:rsidRPr="001A23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компьютера</w:t>
      </w:r>
      <w:r w:rsidR="005D3844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пользователь, пакет </w:t>
      </w:r>
      <w:proofErr w:type="spellStart"/>
      <w:r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="00521643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21643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="00521643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3ADF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703ADF" w:rsidRPr="001A2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703ADF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3ADF" w:rsidRPr="001A2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Office</w:t>
      </w:r>
      <w:r w:rsidR="00703ADF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3ADF" w:rsidRPr="001A2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="00BC7260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C7260" w:rsidRPr="001A2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Internet</w:t>
      </w:r>
      <w:r w:rsidR="00BC7260" w:rsidRPr="001A23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649F4" w:rsidRPr="00D279B2" w:rsidRDefault="00C649F4" w:rsidP="00C649F4">
      <w:pPr>
        <w:spacing w:before="100" w:beforeAutospacing="1" w:after="100" w:afterAutospacing="1" w:line="240" w:lineRule="auto"/>
        <w:jc w:val="center"/>
        <w:rPr>
          <w:ins w:id="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1559" w:rsidRDefault="00A61559"/>
    <w:sectPr w:rsidR="00A61559" w:rsidSect="00A61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6C5A"/>
    <w:multiLevelType w:val="multilevel"/>
    <w:tmpl w:val="AC2A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D5A44"/>
    <w:multiLevelType w:val="multilevel"/>
    <w:tmpl w:val="42AC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E5B59"/>
    <w:multiLevelType w:val="multilevel"/>
    <w:tmpl w:val="808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F01249"/>
    <w:multiLevelType w:val="multilevel"/>
    <w:tmpl w:val="528C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DE7108"/>
    <w:multiLevelType w:val="multilevel"/>
    <w:tmpl w:val="0914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617E80"/>
    <w:multiLevelType w:val="multilevel"/>
    <w:tmpl w:val="9116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EA5392"/>
    <w:multiLevelType w:val="multilevel"/>
    <w:tmpl w:val="7F50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649F4"/>
    <w:rsid w:val="000C0695"/>
    <w:rsid w:val="000D5290"/>
    <w:rsid w:val="00124069"/>
    <w:rsid w:val="001A232C"/>
    <w:rsid w:val="002269A2"/>
    <w:rsid w:val="002B740B"/>
    <w:rsid w:val="002C6659"/>
    <w:rsid w:val="003A0E35"/>
    <w:rsid w:val="003B369E"/>
    <w:rsid w:val="003B5BE3"/>
    <w:rsid w:val="003E04F1"/>
    <w:rsid w:val="00402D18"/>
    <w:rsid w:val="00424163"/>
    <w:rsid w:val="00457DF0"/>
    <w:rsid w:val="004C1CCD"/>
    <w:rsid w:val="00521643"/>
    <w:rsid w:val="00591510"/>
    <w:rsid w:val="005A2FAC"/>
    <w:rsid w:val="005A674B"/>
    <w:rsid w:val="005B71C1"/>
    <w:rsid w:val="005D3844"/>
    <w:rsid w:val="006B26B1"/>
    <w:rsid w:val="00703ADF"/>
    <w:rsid w:val="007359A8"/>
    <w:rsid w:val="007C4145"/>
    <w:rsid w:val="00803883"/>
    <w:rsid w:val="00822630"/>
    <w:rsid w:val="00834D58"/>
    <w:rsid w:val="00952DBD"/>
    <w:rsid w:val="009644F6"/>
    <w:rsid w:val="009E6722"/>
    <w:rsid w:val="00A61559"/>
    <w:rsid w:val="00AC0AFC"/>
    <w:rsid w:val="00B1452B"/>
    <w:rsid w:val="00BB2636"/>
    <w:rsid w:val="00BC1B8D"/>
    <w:rsid w:val="00BC7260"/>
    <w:rsid w:val="00C079B0"/>
    <w:rsid w:val="00C56693"/>
    <w:rsid w:val="00C649F4"/>
    <w:rsid w:val="00CB7E3C"/>
    <w:rsid w:val="00CC67EF"/>
    <w:rsid w:val="00CE282C"/>
    <w:rsid w:val="00D1734B"/>
    <w:rsid w:val="00D279B2"/>
    <w:rsid w:val="00DC6720"/>
    <w:rsid w:val="00DF58B4"/>
    <w:rsid w:val="00E25181"/>
    <w:rsid w:val="00F43796"/>
    <w:rsid w:val="00FA5B58"/>
    <w:rsid w:val="00FA5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559"/>
  </w:style>
  <w:style w:type="paragraph" w:styleId="1">
    <w:name w:val="heading 1"/>
    <w:basedOn w:val="a"/>
    <w:link w:val="10"/>
    <w:uiPriority w:val="9"/>
    <w:qFormat/>
    <w:rsid w:val="00C64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649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9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49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6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649F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64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49F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C1B8D"/>
    <w:pPr>
      <w:ind w:left="720"/>
      <w:contextualSpacing/>
    </w:pPr>
  </w:style>
  <w:style w:type="character" w:customStyle="1" w:styleId="apple-converted-space">
    <w:name w:val="apple-converted-space"/>
    <w:basedOn w:val="a0"/>
    <w:rsid w:val="00F437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6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6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Wolf</dc:creator>
  <cp:keywords/>
  <dc:description/>
  <cp:lastModifiedBy>юля</cp:lastModifiedBy>
  <cp:revision>10</cp:revision>
  <dcterms:created xsi:type="dcterms:W3CDTF">2011-04-11T12:58:00Z</dcterms:created>
  <dcterms:modified xsi:type="dcterms:W3CDTF">2014-09-22T09:16:00Z</dcterms:modified>
</cp:coreProperties>
</file>